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="00B163ED" w:rsidP="004B67E5" w:rsidRDefault="00B163ED" w14:paraId="672A6659" wp14:textId="77777777">
      <w:pPr>
        <w:pStyle w:val="Ttulo"/>
        <w:ind w:left="227"/>
        <w:jc w:val="center"/>
      </w:pPr>
    </w:p>
    <w:p xmlns:wp14="http://schemas.microsoft.com/office/word/2010/wordml" w:rsidR="00B163ED" w:rsidP="00B163ED" w:rsidRDefault="00B163ED" w14:paraId="0A37501D" wp14:textId="77777777"/>
    <w:p xmlns:wp14="http://schemas.microsoft.com/office/word/2010/wordml" w:rsidR="00B163ED" w:rsidP="00B163ED" w:rsidRDefault="00B163ED" w14:paraId="35E888F9" wp14:textId="77777777">
      <w:pPr>
        <w:pStyle w:val="Ttulo"/>
      </w:pPr>
      <w:r>
        <w:t xml:space="preserve">             </w:t>
      </w:r>
    </w:p>
    <w:p xmlns:wp14="http://schemas.microsoft.com/office/word/2010/wordml" w:rsidR="00B163ED" w:rsidP="00B163ED" w:rsidRDefault="00B163ED" w14:paraId="42977566" wp14:textId="77777777">
      <w:pPr>
        <w:pStyle w:val="Ttulo"/>
        <w:ind w:left="227"/>
        <w:jc w:val="right"/>
      </w:pPr>
      <w:r>
        <w:rPr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180B3BE" wp14:editId="117C3081">
                <wp:simplePos x="0" y="0"/>
                <wp:positionH relativeFrom="column">
                  <wp:posOffset>290830</wp:posOffset>
                </wp:positionH>
                <wp:positionV relativeFrom="paragraph">
                  <wp:posOffset>191135</wp:posOffset>
                </wp:positionV>
                <wp:extent cx="5153025" cy="0"/>
                <wp:effectExtent l="0" t="0" r="952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E5C5B2">
              <v:line id="Conector reto 4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4b083 [1941]" strokeweight=".5pt" from="22.9pt,15.05pt" to="428.65pt,15.05pt" w14:anchorId="385C32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">
                <v:stroke joinstyle="miter"/>
              </v:line>
            </w:pict>
          </mc:Fallback>
        </mc:AlternateContent>
      </w:r>
    </w:p>
    <w:p xmlns:wp14="http://schemas.microsoft.com/office/word/2010/wordml" w:rsidR="00B9439E" w:rsidP="00B163ED" w:rsidRDefault="00B163ED" w14:paraId="2DE89502" wp14:textId="77777777">
      <w:pPr>
        <w:pStyle w:val="Ttulo"/>
        <w:ind w:left="227"/>
        <w:jc w:val="right"/>
      </w:pPr>
      <w:r w:rsidRPr="29880C91">
        <w:rPr/>
        <w:t xml:space="preserve">             </w:t>
      </w:r>
      <w:r w:rsidR="007B3273">
        <w:rPr/>
        <w:t xml:space="preserve">Política de </w:t>
      </w:r>
      <w:proofErr w:type="spellStart"/>
      <w:r w:rsidR="007B3273">
        <w:rPr/>
        <w:t>Grow</w:t>
      </w:r>
      <w:r w:rsidR="004B67E5">
        <w:rPr/>
        <w:t xml:space="preserve">th</w:t>
      </w:r>
      <w:proofErr w:type="spellEnd"/>
      <w:r w:rsidRPr="29880C91" w:rsidR="004B67E5">
        <w:rPr/>
        <w:t xml:space="preserve"> </w:t>
      </w:r>
      <w:proofErr w:type="spellStart"/>
      <w:r w:rsidR="007B3273">
        <w:rPr/>
        <w:t>and</w:t>
      </w:r>
      <w:proofErr w:type="spellEnd"/>
      <w:r w:rsidR="007B3273">
        <w:rPr/>
        <w:t xml:space="preserve"> Learning</w:t>
      </w:r>
    </w:p>
    <w:p xmlns:wp14="http://schemas.microsoft.com/office/word/2010/wordml" w:rsidR="007B3273" w:rsidP="004B67E5" w:rsidRDefault="007B3273" w14:paraId="5DAB6C7B" wp14:textId="77777777">
      <w:pPr>
        <w:ind w:left="227" w:right="-227"/>
        <w:rPr>
          <w:rFonts w:cs="Segoe UI" w:asciiTheme="majorHAnsi" w:hAnsiTheme="majorHAnsi"/>
          <w:bCs/>
          <w:sz w:val="36"/>
        </w:rPr>
      </w:pPr>
    </w:p>
    <w:p xmlns:wp14="http://schemas.microsoft.com/office/word/2010/wordml" w:rsidRPr="00A51C35" w:rsidR="007B3273" w:rsidP="4EAF4790" w:rsidRDefault="007B3273" w14:paraId="5CF102FA" wp14:textId="77777777" wp14:noSpellErr="1">
      <w:pPr>
        <w:pStyle w:val="Ttulo1"/>
        <w:ind w:left="227" w:right="-227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rPrChange w:author="Vitoria Pratte" w:date="2018-07-13T05:55:13.0285551" w:id="380845007">
            <w:rPr/>
          </w:rPrChange>
        </w:rPr>
        <w:pPrChange w:author="Vitoria Pratte" w:date="2018-07-13T05:55:13.0285551" w:id="100649221">
          <w:pPr>
            <w:pStyle w:val="Ttulo1"/>
            <w:ind w:left="227" w:right="-227"/>
          </w:pPr>
        </w:pPrChange>
      </w:pPr>
      <w:r w:rsidRPr="4EAF4790">
        <w:rPr>
          <w:rFonts w:asciiTheme="majorAscii" w:hAnsiTheme="majorAscii" w:eastAsiaTheme="majorAscii" w:cstheme="majorAscii"/>
          <w:color w:val="auto"/>
          <w:sz w:val="40"/>
          <w:szCs w:val="40"/>
          <w:rPrChange w:author="Vitoria Pratte" w:date="2018-07-13T05:55:13.0285551" w:id="968738077">
            <w:rPr>
              <w:rFonts w:cstheme="majorHAnsi"/>
              <w:color w:val="auto"/>
              <w:sz w:val="40"/>
            </w:rPr>
          </w:rPrChange>
        </w:rPr>
        <w:t>Propósito</w:t>
      </w:r>
      <w:r w:rsidRPr="4EAF4790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rPrChange w:author="Vitoria Pratte" w:date="2018-07-13T05:55:13.0285551" w:id="822073153">
            <w:rPr>
              <w:rFonts w:cstheme="majorHAnsi"/>
              <w:color w:val="auto"/>
            </w:rPr>
          </w:rPrChange>
        </w:rPr>
        <w:t xml:space="preserve"> </w:t>
      </w:r>
    </w:p>
    <w:p xmlns:wp14="http://schemas.microsoft.com/office/word/2010/wordml" w:rsidRPr="00AB18B1" w:rsidR="007B3273" w:rsidP="004B67E5" w:rsidRDefault="007B3273" w14:paraId="02EB378F" wp14:textId="77777777">
      <w:pPr>
        <w:ind w:left="227" w:right="-227"/>
        <w:rPr>
          <w:rFonts w:ascii="Segoe UI" w:hAnsi="Segoe UI" w:cs="Segoe UI"/>
          <w:b/>
          <w:bCs/>
        </w:rPr>
      </w:pPr>
    </w:p>
    <w:p xmlns:wp14="http://schemas.microsoft.com/office/word/2010/wordml" w:rsidRPr="00E64E94" w:rsidR="007B3273" w:rsidP="4EAF4790" w:rsidRDefault="007B3273" w14:paraId="09B48026" wp14:textId="77777777" wp14:noSpellErr="1">
      <w:pPr>
        <w:spacing w:before="100" w:beforeAutospacing="on" w:after="100" w:afterAutospacing="on" w:line="360" w:lineRule="auto"/>
        <w:ind w:right="-283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944641089">
            <w:rPr/>
          </w:rPrChange>
        </w:rPr>
        <w:pPrChange w:author="Vitoria Pratte" w:date="2018-07-13T05:55:13.0285551" w:id="358012808">
          <w:pPr>
            <w:ind w:right="-283"/>
            <w:jc w:val="both"/>
          </w:pPr>
        </w:pPrChange>
      </w:pPr>
      <w:r w:rsidRPr="00E64E94">
        <w:rPr>
          <w:rFonts w:asciiTheme="minorAscii" w:hAnsiTheme="minorAscii" w:eastAsiaTheme="minorAscii" w:cstheme="minorAscii"/>
          <w:sz w:val="24"/>
          <w:szCs w:val="24"/>
        </w:rPr>
        <w:t>Incentivar os profissionais a investirem constantemente no seu desenvolvimento pessoal e profissional;</w:t>
      </w:r>
      <w:bookmarkStart w:name="_GoBack" w:id="0"/>
      <w:bookmarkEnd w:id="0"/>
    </w:p>
    <w:p xmlns:wp14="http://schemas.microsoft.com/office/word/2010/wordml" w:rsidRPr="00E64E94" w:rsidR="007B3273" w:rsidP="4EAF4790" w:rsidRDefault="007B3273" w14:paraId="45A25390" wp14:textId="77777777" wp14:noSpellErr="1">
      <w:pPr>
        <w:spacing w:before="100" w:beforeAutospacing="on" w:after="100" w:afterAutospacing="on" w:line="360" w:lineRule="auto"/>
        <w:ind w:right="-283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1048621409">
            <w:rPr/>
          </w:rPrChange>
        </w:rPr>
        <w:pPrChange w:author="Vitoria Pratte" w:date="2018-07-13T05:55:13.0285551" w:id="613500682">
          <w:pPr>
            <w:ind w:right="-283"/>
            <w:jc w:val="both"/>
          </w:pPr>
        </w:pPrChange>
      </w:pPr>
      <w:r w:rsidRPr="00E64E94">
        <w:rPr>
          <w:rFonts w:asciiTheme="minorAscii" w:hAnsiTheme="minorAscii" w:eastAsiaTheme="minorAscii" w:cstheme="minorAscii"/>
          <w:sz w:val="24"/>
          <w:szCs w:val="24"/>
        </w:rPr>
        <w:t>Elevar o nível de conhecimento técnico e comportamental de nossos profissionais;</w:t>
      </w:r>
    </w:p>
    <w:p xmlns:wp14="http://schemas.microsoft.com/office/word/2010/wordml" w:rsidRPr="00E64E94" w:rsidR="007B3273" w:rsidP="4EAF4790" w:rsidRDefault="007B3273" w14:paraId="39707A98" wp14:textId="77777777" wp14:noSpellErr="1">
      <w:pPr>
        <w:spacing w:before="100" w:beforeAutospacing="on" w:after="100" w:afterAutospacing="on" w:line="360" w:lineRule="auto"/>
        <w:ind w:right="-283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1805066087">
            <w:rPr/>
          </w:rPrChange>
        </w:rPr>
        <w:pPrChange w:author="Vitoria Pratte" w:date="2018-07-13T05:55:13.0285551" w:id="1482832859">
          <w:pPr>
            <w:ind w:right="-283"/>
            <w:jc w:val="both"/>
          </w:pPr>
        </w:pPrChange>
      </w:pPr>
      <w:r w:rsidRPr="00E64E94">
        <w:rPr>
          <w:rFonts w:asciiTheme="minorAscii" w:hAnsiTheme="minorAscii" w:eastAsiaTheme="minorAscii" w:cstheme="minorAscii"/>
          <w:sz w:val="24"/>
          <w:szCs w:val="24"/>
        </w:rPr>
        <w:t>Atração e retenção de profissionais que valorizam e investem em sua carreira.</w:t>
      </w:r>
    </w:p>
    <w:p xmlns:wp14="http://schemas.microsoft.com/office/word/2010/wordml" w:rsidRPr="00A51C35" w:rsidR="00A51C35" w:rsidP="00A51C35" w:rsidRDefault="00A51C35" w14:paraId="6A05A809" wp14:textId="77777777">
      <w:pPr>
        <w:pStyle w:val="PargrafodaLista"/>
        <w:spacing w:before="100" w:beforeAutospacing="1" w:after="100" w:afterAutospacing="1" w:line="360" w:lineRule="auto"/>
        <w:ind w:left="283" w:right="-283"/>
        <w:rPr>
          <w:rFonts w:cstheme="minorHAnsi"/>
          <w:sz w:val="24"/>
          <w:szCs w:val="24"/>
        </w:rPr>
      </w:pPr>
    </w:p>
    <w:p xmlns:wp14="http://schemas.microsoft.com/office/word/2010/wordml" w:rsidRPr="00E64E94" w:rsidR="00E64E94" w:rsidP="4EAF4790" w:rsidRDefault="007B3273" w14:paraId="049FE3D7" wp14:textId="77777777" wp14:noSpellErr="1">
      <w:pPr>
        <w:pStyle w:val="Ttulo1"/>
        <w:ind w:left="227" w:right="-227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40"/>
          <w:szCs w:val="40"/>
          <w:rPrChange w:author="Vitoria Pratte" w:date="2018-07-13T05:55:13.0285551" w:id="1159801884">
            <w:rPr/>
          </w:rPrChange>
        </w:rPr>
        <w:pPrChange w:author="Vitoria Pratte" w:date="2018-07-13T05:55:13.0285551" w:id="1221850709">
          <w:pPr>
            <w:pStyle w:val="Ttulo1"/>
            <w:ind w:left="227" w:right="-227"/>
          </w:pPr>
        </w:pPrChange>
      </w:pPr>
      <w:r w:rsidRPr="4EAF4790">
        <w:rPr>
          <w:rFonts w:asciiTheme="majorAscii" w:hAnsiTheme="majorAscii" w:eastAsiaTheme="majorAscii" w:cstheme="majorAscii"/>
          <w:color w:val="auto"/>
          <w:sz w:val="40"/>
          <w:szCs w:val="40"/>
          <w:rPrChange w:author="Vitoria Pratte" w:date="2018-07-13T05:55:13.0285551" w:id="1354502649">
            <w:rPr>
              <w:rFonts w:cstheme="majorHAnsi"/>
              <w:color w:val="auto"/>
              <w:sz w:val="40"/>
            </w:rPr>
          </w:rPrChange>
        </w:rPr>
        <w:t>Requisitos</w:t>
      </w:r>
    </w:p>
    <w:p xmlns:wp14="http://schemas.microsoft.com/office/word/2010/wordml" w:rsidRPr="00E64E94" w:rsidR="007B3273" w:rsidP="07DB8DEE" w:rsidRDefault="007B3273" w14:paraId="0765F8C7" wp14:textId="3C67255C" wp14:noSpellErr="1">
      <w:pPr>
        <w:spacing w:before="100" w:beforeAutospacing="on" w:after="100" w:afterAutospacing="on" w:line="360" w:lineRule="auto"/>
        <w:ind w:right="-283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8:41.8976077" w:id="902357158">
            <w:rPr/>
          </w:rPrChange>
        </w:rPr>
        <w:pPrChange w:author="Anaclete Galvão Coelho" w:date="2018-07-13T09:48:41.8976077" w:id="1045570617">
          <w:pPr>
            <w:ind w:right="-283"/>
            <w:jc w:val="both"/>
          </w:pPr>
        </w:pPrChange>
      </w:pPr>
      <w:ins w:author="Anaclete Galvão Coelho" w:date="2018-07-13T09:40:43.1377474" w:id="696781969">
        <w:r w:rsidRPr="29880C91" w:rsidR="29880C91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189547511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 xml:space="preserve">A empresa poderá </w:t>
        </w:r>
        <w:r w:rsidRPr="29880C91" w:rsidR="29880C91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1059654158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 xml:space="preserve">investir </w:t>
        </w:r>
      </w:ins>
      <w:ins w:author="Anaclete Galvão Coelho" w:date="2018-07-13T09:41:13.9063787" w:id="389243651">
        <w:r w:rsidRPr="29880C91" w:rsidR="3F290A0E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38432351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 xml:space="preserve">em</w:t>
        </w:r>
      </w:ins>
      <w:ins w:author="Anaclete Galvão Coelho" w:date="2018-07-13T09:40:43.1377474" w:id="959961431">
        <w:r w:rsidRPr="29880C91" w:rsidR="29880C91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643830155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 xml:space="preserve"> cada</w:t>
        </w:r>
      </w:ins>
      <w:del w:author="Anaclete Galvão Coelho" w:date="2018-07-13T09:40:43.1377474" w:id="934535456">
        <w:r w:rsidRPr="00E64E94" w:rsidDel="29880C91">
          <w:rPr>
            <w:rFonts w:asciiTheme="minorAscii" w:hAnsiTheme="minorAscii" w:eastAsiaTheme="minorAscii" w:cstheme="minorAscii"/>
            <w:sz w:val="24"/>
            <w:szCs w:val="24"/>
          </w:rPr>
          <w:delText xml:space="preserve">Cada</w:delText>
        </w:r>
      </w:del>
      <w:r w:rsidRPr="29880C9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832684838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profissional </w:t>
      </w:r>
      <w:ins w:author="Anaclete Galvão Coelho" w:date="2018-07-13T09:40:43.1377474" w:id="227202251">
        <w:r w:rsidRPr="29880C91" w:rsidR="0054185E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1521690600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 xml:space="preserve">o valor </w:t>
        </w:r>
      </w:ins>
      <w:ins w:author="Anaclete Galvão Coelho" w:date="2018-07-13T09:41:13.9063787" w:id="1049562256">
        <w:r w:rsidRPr="29880C91" w:rsidR="3F290A0E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502178203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 xml:space="preserve">de até </w:t>
        </w:r>
      </w:ins>
      <w:ins w:author="Anaclete Galvão Coelho" w:date="2018-07-13T09:40:43.1377474" w:id="176635388">
        <w:r w:rsidRPr="29880C91" w:rsidR="0054185E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273914442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>R$</w:t>
        </w:r>
      </w:ins>
      <w:ins w:author="Vitoria Pratte" w:date="2018-07-13T05:55:13.0285551" w:id="736888329">
        <w:r w:rsidRPr="29880C91" w:rsidR="4EAF4790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317153546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>1</w:t>
        </w:r>
      </w:ins>
      <w:del w:author="Vitoria Pratte" w:date="2018-07-13T05:55:13.0285551" w:id="1447336742">
        <w:r w:rsidRPr="00E64E94" w:rsidDel="4EAF4790" w:rsidR="00A0661A">
          <w:rPr>
            <w:rFonts w:cstheme="minorHAnsi"/>
            <w:sz w:val="24"/>
            <w:szCs w:val="24"/>
          </w:rPr>
          <w:delText>2</w:delText>
        </w:r>
      </w:del>
      <w:r w:rsidRPr="4EAF4790" w:rsidR="005418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1089150104">
            <w:rPr>
              <w:rFonts w:cstheme="minorHAnsi"/>
              <w:sz w:val="24"/>
              <w:szCs w:val="24"/>
            </w:rPr>
          </w:rPrChange>
        </w:rPr>
        <w:t>.</w:t>
      </w:r>
      <w:r w:rsidRPr="29880C91" w:rsidR="00A066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1709102199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>000</w:t>
      </w:r>
      <w:r w:rsidRPr="29880C91" w:rsidR="005418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966557481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>,00</w:t>
      </w:r>
      <w:r w:rsidRPr="29880C91" w:rsidR="00A066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521137523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ao ano, </w:t>
      </w:r>
      <w:ins w:author="Anaclete Galvão Coelho" w:date="2018-07-13T09:41:13.9063787" w:id="5720362">
        <w:r w:rsidRPr="29880C91" w:rsidR="3F290A0E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553856006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 xml:space="preserve">no</w:t>
        </w:r>
      </w:ins>
      <w:del w:author="Anaclete Galvão Coelho" w:date="2018-07-13T09:41:13.9063787" w:id="1522527557">
        <w:r w:rsidRPr="29880C91" w:rsidDel="3F290A0E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245660178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delText>para</w:delText>
        </w:r>
        <w:r w:rsidRPr="29880C91" w:rsidDel="3F290A0E" w:rsidR="000C23E6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666230080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delText xml:space="preserve"> investir</w:delText>
        </w:r>
        <w:r w:rsidRPr="29880C91" w:rsidDel="3F290A0E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2117854670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delText xml:space="preserve"> com o</w:delText>
        </w:r>
      </w:del>
      <w:r w:rsidRPr="29880C9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873188841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se</w:t>
      </w:r>
      <w:r w:rsidRPr="29880C91" w:rsidR="00A066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651998373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>u crescimento e desenvolvimento</w:t>
      </w:r>
      <w:r w:rsidRPr="29880C91" w:rsidR="004D17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1908928184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profissional</w:t>
      </w:r>
      <w:ins w:author="Anaclete Galvão Coelho" w:date="2018-07-13T09:48:11.9144386" w:id="888718171">
        <w:r w:rsidRPr="29880C91" w:rsidR="43DA9C00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95353980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 xml:space="preserve">;</w:t>
        </w:r>
      </w:ins>
    </w:p>
    <w:p xmlns:wp14="http://schemas.microsoft.com/office/word/2010/wordml" w:rsidRPr="00E64E94" w:rsidR="00A0661A" w:rsidDel="23C5ED4F" w:rsidP="4EAF4790" w:rsidRDefault="00A0661A" w14:paraId="73447B5C" wp14:textId="77777777" wp14:noSpellErr="1">
      <w:pPr>
        <w:spacing w:before="100" w:beforeAutospacing="on" w:after="100" w:afterAutospacing="on" w:line="360" w:lineRule="auto"/>
        <w:ind w:right="-283"/>
        <w:jc w:val="both"/>
        <w:rPr>
          <w:del w:author="Anaclete Galvão Coelho" w:date="2018-07-13T09:44:31.8043186" w:id="55767935"/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2000534659">
            <w:rPr/>
          </w:rPrChange>
        </w:rPr>
        <w:pPrChange w:author="Vitoria Pratte" w:date="2018-07-13T05:55:13.0285551" w:id="542898843">
          <w:pPr>
            <w:ind w:right="-283"/>
            <w:jc w:val="both"/>
          </w:pPr>
        </w:pPrChange>
      </w:pPr>
      <w:r w:rsidRPr="23C5ED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4:31.8043186" w:id="1370701831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O </w:t>
      </w:r>
      <w:r w:rsidRPr="23C5ED4F" w:rsidR="005418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4:31.8043186" w:id="5952838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valor poderá ser </w:t>
      </w:r>
      <w:r w:rsidRPr="23C5ED4F" w:rsidR="000C23E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4:31.8043186" w:id="1566015566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>investido, com</w:t>
      </w:r>
      <w:r w:rsidRPr="23C5ED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4:31.8043186" w:id="1992166940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eventos, certificações, cursos</w:t>
      </w:r>
      <w:r w:rsidRPr="23C5ED4F" w:rsidR="00D36AF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4:31.8043186" w:id="161829998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e</w:t>
      </w:r>
      <w:r w:rsidRPr="23C5ED4F" w:rsidR="00B163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4:31.8043186" w:id="682724016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treinamentos</w:t>
      </w:r>
      <w:ins w:author="Anaclete Galvão Coelho" w:date="2018-07-13T09:45:32.2601538" w:id="934338051">
        <w:r w:rsidRPr="23C5ED4F" w:rsidR="7AC437F7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4:31.8043186" w:id="1832671208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 xml:space="preserve"> desde que estejam </w:t>
        </w:r>
      </w:ins>
      <w:del w:author="Anaclete Galvão Coelho" w:date="2018-07-13T09:44:31.8043186" w:id="837238077">
        <w:r w:rsidRPr="23C5ED4F" w:rsidDel="23C5ED4F" w:rsidR="00B163ED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4:31.8043186" w:id="2127449356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delText xml:space="preserve">.</w:delText>
        </w:r>
      </w:del>
    </w:p>
    <w:p xmlns:wp14="http://schemas.microsoft.com/office/word/2010/wordml" w:rsidR="0054185E" w:rsidP="7AC437F7" w:rsidRDefault="00D36AFA" w14:paraId="46616490" wp14:textId="70CEAAD6">
      <w:pPr>
        <w:pStyle w:val="Normal"/>
        <w:bidi w:val="0"/>
        <w:spacing w:before="100" w:beforeAutospacing="on" w:after="100" w:afterAutospacing="on" w:line="360" w:lineRule="auto"/>
        <w:ind w:left="0" w:right="-283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5:32.2601538" w:id="136320467">
            <w:rPr/>
          </w:rPrChange>
        </w:rPr>
        <w:pPrChange w:author="Anaclete Galvão Coelho" w:date="2018-07-13T09:45:32.2601538" w:id="1952940187">
          <w:pPr>
            <w:ind w:right="-283"/>
            <w:jc w:val="both"/>
          </w:pPr>
        </w:pPrChange>
      </w:pPr>
      <w:del w:author="Anaclete Galvão Coelho" w:date="2018-07-13T09:44:31.8043186" w:id="1296904930">
        <w:r w:rsidRPr="29880C91" w:rsidDel="23C5ED4F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930901256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delText>Cursos, eventos,</w:delText>
        </w:r>
        <w:r w:rsidRPr="29880C91" w:rsidDel="23C5ED4F" w:rsidR="00971254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31229612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delText xml:space="preserve"> certificações</w:delText>
        </w:r>
        <w:r w:rsidRPr="29880C91" w:rsidDel="23C5ED4F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1830820296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delText xml:space="preserve"> e treinamentos,</w:delText>
        </w:r>
        <w:r w:rsidRPr="29880C91" w:rsidDel="23C5ED4F" w:rsidR="00971254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847923490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delText xml:space="preserve"> devem</w:delText>
        </w:r>
      </w:del>
      <w:del w:author="Anaclete Galvão Coelho" w:date="2018-07-13T09:45:32.2601538" w:id="803967199">
        <w:r w:rsidRPr="29880C91" w:rsidDel="7AC437F7" w:rsidR="00971254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0:43.1377474" w:id="73398512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delText xml:space="preserve"> estar</w:delText>
        </w:r>
      </w:del>
      <w:r w:rsidRPr="29880C91" w:rsidR="0097125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863293547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alinhados com a atual trilha de carreira do profissional</w:t>
      </w:r>
      <w:r w:rsidRPr="29880C91" w:rsidR="005418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1404839598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e inclusos no </w:t>
      </w:r>
      <w:proofErr w:type="spellStart"/>
      <w:proofErr w:type="spellStart"/>
      <w:proofErr w:type="spellStart"/>
      <w:r w:rsidRPr="29880C91" w:rsidR="005418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874810864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Personal</w:t>
      </w:r>
      <w:proofErr w:type="spellEnd"/>
      <w:proofErr w:type="spellEnd"/>
      <w:proofErr w:type="spellEnd"/>
      <w:r w:rsidRPr="29880C91" w:rsidR="005418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0:43.1377474" w:id="109328757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OKR.</w:t>
      </w:r>
    </w:p>
    <w:p xmlns:wp14="http://schemas.microsoft.com/office/word/2010/wordml" w:rsidRPr="00E64E94" w:rsidR="00E64E94" w:rsidP="00E64E94" w:rsidRDefault="00E64E94" w14:paraId="5A39BBE3" wp14:textId="77777777">
      <w:pPr>
        <w:spacing w:before="100" w:beforeAutospacing="1" w:after="100" w:afterAutospacing="1" w:line="360" w:lineRule="auto"/>
        <w:ind w:right="-283"/>
        <w:jc w:val="both"/>
        <w:rPr>
          <w:rFonts w:cstheme="minorHAnsi"/>
          <w:sz w:val="24"/>
          <w:szCs w:val="24"/>
        </w:rPr>
      </w:pPr>
    </w:p>
    <w:p xmlns:wp14="http://schemas.microsoft.com/office/word/2010/wordml" w:rsidR="000C23E6" w:rsidP="00BE0D73" w:rsidRDefault="000C23E6" w14:paraId="41C8F396" wp14:textId="77777777">
      <w:pPr>
        <w:spacing w:before="100" w:beforeAutospacing="1" w:after="100" w:afterAutospacing="1" w:line="360" w:lineRule="auto"/>
        <w:ind w:right="-283"/>
        <w:jc w:val="both"/>
        <w:rPr>
          <w:rFonts w:cstheme="minorHAnsi"/>
          <w:sz w:val="24"/>
          <w:szCs w:val="24"/>
        </w:rPr>
      </w:pPr>
    </w:p>
    <w:p xmlns:wp14="http://schemas.microsoft.com/office/word/2010/wordml" w:rsidR="000C23E6" w:rsidP="00BE0D73" w:rsidRDefault="000C23E6" w14:paraId="72A3D3EC" wp14:textId="77777777">
      <w:pPr>
        <w:spacing w:before="100" w:beforeAutospacing="1" w:after="100" w:afterAutospacing="1" w:line="360" w:lineRule="auto"/>
        <w:ind w:right="-283"/>
        <w:jc w:val="both"/>
        <w:rPr>
          <w:rFonts w:cstheme="minorHAnsi"/>
          <w:sz w:val="24"/>
          <w:szCs w:val="24"/>
        </w:rPr>
      </w:pPr>
    </w:p>
    <w:p xmlns:wp14="http://schemas.microsoft.com/office/word/2010/wordml" w:rsidR="000C23E6" w:rsidP="00BE0D73" w:rsidRDefault="000C23E6" w14:paraId="0D0B940D" wp14:textId="77777777">
      <w:pPr>
        <w:spacing w:before="100" w:beforeAutospacing="1" w:after="100" w:afterAutospacing="1" w:line="360" w:lineRule="auto"/>
        <w:ind w:right="-283"/>
        <w:jc w:val="both"/>
        <w:rPr>
          <w:rFonts w:cstheme="minorHAnsi"/>
          <w:sz w:val="24"/>
          <w:szCs w:val="24"/>
        </w:rPr>
      </w:pPr>
    </w:p>
    <w:p xmlns:wp14="http://schemas.microsoft.com/office/word/2010/wordml" w:rsidRPr="00BE0D73" w:rsidR="00A51C35" w:rsidP="07DB8DEE" w:rsidRDefault="004B67E5" w14:paraId="52F56431" wp14:noSpellErr="1" wp14:textId="7D313277">
      <w:pPr>
        <w:spacing w:before="100" w:beforeAutospacing="on" w:after="100" w:afterAutospacing="on" w:line="360" w:lineRule="auto"/>
        <w:ind w:right="-283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8:41.8976077" w:id="19389545">
            <w:rPr/>
          </w:rPrChange>
        </w:rPr>
        <w:pPrChange w:author="Anaclete Galvão Coelho" w:date="2018-07-13T09:48:41.8976077" w:id="1708356448">
          <w:pPr>
            <w:ind w:right="-283"/>
            <w:jc w:val="both"/>
          </w:pPr>
        </w:pPrChange>
      </w:pPr>
      <w:r w:rsidRPr="07DB8D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8:41.8976077" w:id="1298190630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>As horas que o profissional se ausentar de sua jornada de trabalho para realizar treinamentos específicos</w:t>
      </w:r>
      <w:r w:rsidRPr="4EAF4790" w:rsidR="000C23E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1262861028">
            <w:rPr>
              <w:rFonts w:cstheme="minorHAnsi"/>
              <w:sz w:val="24"/>
              <w:szCs w:val="24"/>
            </w:rPr>
          </w:rPrChange>
        </w:rPr>
        <w:t>,</w:t>
      </w:r>
      <w:r w:rsidRPr="07DB8D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Anaclete Galvão Coelho" w:date="2018-07-13T09:48:41.8976077" w:id="1341068335">
            <w:rPr>
              <w:rFonts w:asciiTheme="minorAscii" w:hAnsiTheme="minorAscii" w:eastAsiaTheme="minorAscii" w:cstheme="minorAscii"/>
              <w:sz w:val="24"/>
              <w:szCs w:val="24"/>
            </w:rPr>
          </w:rPrChange>
        </w:rPr>
        <w:t xml:space="preserve"> NÃO serão remuneradas pela VICERI</w:t>
      </w:r>
      <w:ins w:author="Anaclete Galvão Coelho" w:date="2018-07-13T09:48:41.8976077" w:id="1087046911">
        <w:r w:rsidRPr="07DB8DEE" w:rsidR="07DB8DEE">
          <w:rPr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rPrChange w:author="Anaclete Galvão Coelho" w:date="2018-07-13T09:48:41.8976077" w:id="399910758">
              <w:rPr>
                <w:rFonts w:asciiTheme="minorAscii" w:hAnsiTheme="minorAscii" w:eastAsiaTheme="minorAscii" w:cstheme="minorAscii"/>
                <w:sz w:val="24"/>
                <w:szCs w:val="24"/>
              </w:rPr>
            </w:rPrChange>
          </w:rPr>
          <w:t xml:space="preserve">;</w:t>
        </w:r>
      </w:ins>
    </w:p>
    <w:p xmlns:wp14="http://schemas.microsoft.com/office/word/2010/wordml" w:rsidRPr="00E64E94" w:rsidR="004B67E5" w:rsidP="4EAF4790" w:rsidRDefault="00971254" w14:paraId="5A7CD052" wp14:textId="77777777" wp14:noSpellErr="1">
      <w:pPr>
        <w:spacing w:before="100" w:beforeAutospacing="on" w:after="100" w:afterAutospacing="on" w:line="360" w:lineRule="auto"/>
        <w:ind w:right="-283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232775856">
            <w:rPr/>
          </w:rPrChange>
        </w:rPr>
        <w:pPrChange w:author="Vitoria Pratte" w:date="2018-07-13T05:55:13.0285551" w:id="1698386000">
          <w:pPr>
            <w:ind w:right="-283"/>
            <w:jc w:val="both"/>
          </w:pPr>
        </w:pPrChange>
      </w:pPr>
      <w:r w:rsidRPr="00E64E94">
        <w:rPr>
          <w:rFonts w:asciiTheme="minorAscii" w:hAnsiTheme="minorAscii" w:eastAsiaTheme="minorAscii" w:cstheme="minorAscii"/>
          <w:sz w:val="24"/>
          <w:szCs w:val="24"/>
        </w:rPr>
        <w:t xml:space="preserve">Os valores reembolsados serão debitados do orçamento de Gestão de Pessoas até um limite pré-estabelecido no orçamento; </w:t>
      </w:r>
    </w:p>
    <w:p xmlns:wp14="http://schemas.microsoft.com/office/word/2010/wordml" w:rsidRPr="00E64E94" w:rsidR="004B67E5" w:rsidP="4EAF4790" w:rsidRDefault="00971254" w14:paraId="71345EB9" wp14:textId="77777777" wp14:noSpellErr="1">
      <w:pPr>
        <w:spacing w:before="100" w:beforeAutospacing="on" w:after="100" w:afterAutospacing="on" w:line="360" w:lineRule="auto"/>
        <w:ind w:right="-283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1332414050">
            <w:rPr/>
          </w:rPrChange>
        </w:rPr>
        <w:pPrChange w:author="Vitoria Pratte" w:date="2018-07-13T05:55:13.0285551" w:id="1786959350">
          <w:pPr>
            <w:ind w:right="-283"/>
            <w:jc w:val="both"/>
          </w:pPr>
        </w:pPrChange>
      </w:pPr>
      <w:r w:rsidRPr="00E64E94">
        <w:rPr>
          <w:rFonts w:asciiTheme="minorAscii" w:hAnsiTheme="minorAscii" w:eastAsiaTheme="minorAscii" w:cstheme="minorAscii"/>
          <w:sz w:val="24"/>
          <w:szCs w:val="24"/>
        </w:rPr>
        <w:t>As exceções aos requisitos estabelecidos acima</w:t>
      </w:r>
      <w:r w:rsidRPr="4EAF4790" w:rsidR="002325C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1664357356">
            <w:rPr>
              <w:rFonts w:cstheme="minorHAnsi"/>
              <w:sz w:val="24"/>
              <w:szCs w:val="24"/>
            </w:rPr>
          </w:rPrChange>
        </w:rPr>
        <w:t>,</w:t>
      </w:r>
      <w:r w:rsidRPr="00E64E94">
        <w:rPr>
          <w:rFonts w:asciiTheme="minorAscii" w:hAnsiTheme="minorAscii" w:eastAsiaTheme="minorAscii" w:cstheme="minorAscii"/>
          <w:sz w:val="24"/>
          <w:szCs w:val="24"/>
        </w:rPr>
        <w:t xml:space="preserve"> devem ser alinhad</w:t>
      </w:r>
      <w:r w:rsidRPr="00E64E94" w:rsidR="002325C0">
        <w:rPr>
          <w:rFonts w:asciiTheme="minorAscii" w:hAnsiTheme="minorAscii" w:eastAsiaTheme="minorAscii" w:cstheme="minorAscii"/>
          <w:sz w:val="24"/>
          <w:szCs w:val="24"/>
        </w:rPr>
        <w:t>o</w:t>
      </w:r>
      <w:r w:rsidRPr="00E64E94">
        <w:rPr>
          <w:rFonts w:asciiTheme="minorAscii" w:hAnsiTheme="minorAscii" w:eastAsiaTheme="minorAscii" w:cstheme="minorAscii"/>
          <w:sz w:val="24"/>
          <w:szCs w:val="24"/>
        </w:rPr>
        <w:t>s antecipadamente com o Comitê de</w:t>
      </w:r>
      <w:r w:rsidRPr="00E64E94" w:rsidR="004B67E5">
        <w:rPr>
          <w:rFonts w:asciiTheme="minorAscii" w:hAnsiTheme="minorAscii" w:eastAsiaTheme="minorAscii" w:cstheme="minorAscii"/>
          <w:sz w:val="24"/>
          <w:szCs w:val="24"/>
        </w:rPr>
        <w:t xml:space="preserve"> RH.</w:t>
      </w:r>
      <w:r w:rsidRPr="4EAF479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1756977970">
            <w:rPr>
              <w:rFonts w:cstheme="minorHAnsi"/>
              <w:sz w:val="24"/>
              <w:szCs w:val="24"/>
            </w:rPr>
          </w:rPrChange>
        </w:rPr>
        <w:t xml:space="preserve"> </w:t>
      </w:r>
    </w:p>
    <w:p xmlns:wp14="http://schemas.microsoft.com/office/word/2010/wordml" w:rsidRPr="00E64E94" w:rsidR="004B67E5" w:rsidP="4EAF4790" w:rsidRDefault="004B67E5" w14:paraId="11B6C539" wp14:textId="77777777" wp14:noSpellErr="1">
      <w:pPr>
        <w:pStyle w:val="Ttulo1"/>
        <w:ind w:left="227" w:right="-227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40"/>
          <w:szCs w:val="40"/>
          <w:rPrChange w:author="Vitoria Pratte" w:date="2018-07-13T05:55:13.0285551" w:id="1327175601">
            <w:rPr/>
          </w:rPrChange>
        </w:rPr>
        <w:pPrChange w:author="Vitoria Pratte" w:date="2018-07-13T05:55:13.0285551" w:id="1780063587">
          <w:pPr>
            <w:pStyle w:val="Ttulo1"/>
            <w:ind w:left="227" w:right="-227"/>
          </w:pPr>
        </w:pPrChange>
      </w:pPr>
      <w:r w:rsidRPr="4EAF4790">
        <w:rPr>
          <w:rFonts w:asciiTheme="majorAscii" w:hAnsiTheme="majorAscii" w:eastAsiaTheme="majorAscii" w:cstheme="majorAscii"/>
          <w:color w:val="auto"/>
          <w:sz w:val="40"/>
          <w:szCs w:val="40"/>
          <w:rPrChange w:author="Vitoria Pratte" w:date="2018-07-13T05:55:13.0285551" w:id="701521222">
            <w:rPr>
              <w:rFonts w:cstheme="majorHAnsi"/>
              <w:color w:val="auto"/>
              <w:sz w:val="40"/>
            </w:rPr>
          </w:rPrChange>
        </w:rPr>
        <w:t>Certificações</w:t>
      </w:r>
    </w:p>
    <w:p xmlns:wp14="http://schemas.microsoft.com/office/word/2010/wordml" w:rsidRPr="00E64E94" w:rsidR="00C06D39" w:rsidP="4EAF4790" w:rsidRDefault="00EB750F" w14:paraId="1B53EE83" wp14:textId="77777777" wp14:noSpellErr="1">
      <w:pPr>
        <w:spacing w:before="100" w:beforeAutospacing="on" w:after="100" w:afterAutospacing="on" w:line="360" w:lineRule="auto"/>
        <w:ind w:right="-283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176531518">
            <w:rPr/>
          </w:rPrChange>
        </w:rPr>
        <w:pPrChange w:author="Vitoria Pratte" w:date="2018-07-13T05:55:13.0285551" w:id="1191179397">
          <w:pPr>
            <w:ind w:right="-283"/>
            <w:jc w:val="both"/>
          </w:pPr>
        </w:pPrChange>
      </w:pPr>
      <w:r w:rsidRPr="00E64E94">
        <w:rPr>
          <w:rFonts w:asciiTheme="minorAscii" w:hAnsiTheme="minorAscii" w:eastAsiaTheme="minorAscii" w:cstheme="minorAscii"/>
          <w:sz w:val="24"/>
          <w:szCs w:val="24"/>
        </w:rPr>
        <w:t>Será reembolsado pela VICERI o valor correspondente a 75% do valor da certificação,</w:t>
      </w:r>
      <w:r w:rsidRPr="00E64E94" w:rsidR="004D1732">
        <w:rPr>
          <w:rFonts w:asciiTheme="minorAscii" w:hAnsiTheme="minorAscii" w:eastAsiaTheme="minorAscii" w:cstheme="minorAscii"/>
          <w:sz w:val="24"/>
          <w:szCs w:val="24"/>
        </w:rPr>
        <w:t xml:space="preserve"> limitado a R$500,00,</w:t>
      </w:r>
      <w:r w:rsidRPr="00E64E94">
        <w:rPr>
          <w:rFonts w:asciiTheme="minorAscii" w:hAnsiTheme="minorAscii" w:eastAsiaTheme="minorAscii" w:cstheme="minorAscii"/>
          <w:sz w:val="24"/>
          <w:szCs w:val="24"/>
        </w:rPr>
        <w:t xml:space="preserve"> apenas por entidades certificadoras aprovadas pela VICERI. Enquanto a tabela de entidades certificadoras não for liberada, alinhar com o gestor </w:t>
      </w:r>
      <w:r w:rsidRPr="00E64E94" w:rsidR="003F502B">
        <w:rPr>
          <w:rFonts w:asciiTheme="minorAscii" w:hAnsiTheme="minorAscii" w:eastAsiaTheme="minorAscii" w:cstheme="minorAscii"/>
          <w:sz w:val="24"/>
          <w:szCs w:val="24"/>
        </w:rPr>
        <w:t>quais são as entidades recomendadas para a realização da certificação.</w:t>
      </w:r>
    </w:p>
    <w:p xmlns:wp14="http://schemas.microsoft.com/office/word/2010/wordml" w:rsidRPr="002325C0" w:rsidR="004B67E5" w:rsidP="4EAF4790" w:rsidRDefault="004B67E5" w14:paraId="2BC73AD6" wp14:textId="77777777" wp14:noSpellErr="1">
      <w:pPr>
        <w:spacing w:before="100" w:beforeAutospacing="on" w:after="100" w:afterAutospacing="on" w:line="360" w:lineRule="auto"/>
        <w:ind w:right="-283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464740986">
            <w:rPr/>
          </w:rPrChange>
        </w:rPr>
        <w:pPrChange w:author="Vitoria Pratte" w:date="2018-07-13T05:55:13.0285551" w:id="2091536423">
          <w:pPr>
            <w:ind w:right="-283"/>
            <w:jc w:val="both"/>
          </w:pPr>
        </w:pPrChange>
      </w:pPr>
      <w:r w:rsidRPr="002325C0">
        <w:rPr>
          <w:rFonts w:asciiTheme="minorAscii" w:hAnsiTheme="minorAscii" w:eastAsiaTheme="minorAscii" w:cstheme="minorAscii"/>
          <w:sz w:val="24"/>
          <w:szCs w:val="24"/>
        </w:rPr>
        <w:t>O reembolso só será pago ao profissional no caso de aprovação da certificação</w:t>
      </w:r>
      <w:r w:rsidRPr="002325C0" w:rsidR="004D1732">
        <w:rPr>
          <w:rFonts w:asciiTheme="minorAscii" w:hAnsiTheme="minorAscii" w:eastAsiaTheme="minorAscii" w:cstheme="minorAscii"/>
          <w:sz w:val="24"/>
          <w:szCs w:val="24"/>
        </w:rPr>
        <w:t>, mediante comprovação</w:t>
      </w:r>
      <w:r w:rsidRPr="4EAF479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PrChange w:author="Vitoria Pratte" w:date="2018-07-13T05:55:13.0285551" w:id="1338377663">
            <w:rPr>
              <w:rFonts w:cstheme="minorHAnsi"/>
              <w:sz w:val="24"/>
              <w:szCs w:val="24"/>
            </w:rPr>
          </w:rPrChange>
        </w:rPr>
        <w:t>.</w:t>
      </w:r>
    </w:p>
    <w:p xmlns:wp14="http://schemas.microsoft.com/office/word/2010/wordml" w:rsidRPr="00A51C35" w:rsidR="004B67E5" w:rsidP="00A51C35" w:rsidRDefault="004B67E5" w14:paraId="0E27B00A" wp14:textId="77777777">
      <w:pPr>
        <w:pStyle w:val="PargrafodaLista"/>
        <w:spacing w:before="100" w:beforeAutospacing="1" w:after="100" w:afterAutospacing="1" w:line="360" w:lineRule="auto"/>
        <w:ind w:left="283" w:right="-283"/>
        <w:rPr>
          <w:sz w:val="24"/>
          <w:szCs w:val="24"/>
        </w:rPr>
      </w:pPr>
    </w:p>
    <w:p xmlns:wp14="http://schemas.microsoft.com/office/word/2010/wordml" w:rsidRPr="004B67E5" w:rsidR="004B67E5" w:rsidP="00A51C35" w:rsidRDefault="004B67E5" w14:paraId="60061E4C" wp14:textId="77777777">
      <w:pPr>
        <w:ind w:left="283" w:right="-283"/>
      </w:pPr>
    </w:p>
    <w:p xmlns:wp14="http://schemas.microsoft.com/office/word/2010/wordml" w:rsidR="00971254" w:rsidP="00A51C35" w:rsidRDefault="00971254" w14:paraId="44EAFD9C" wp14:textId="77777777">
      <w:pPr>
        <w:pStyle w:val="PargrafodaLista"/>
        <w:ind w:left="283" w:right="-283"/>
      </w:pPr>
    </w:p>
    <w:sectPr w:rsidR="00971254">
      <w:sectPrChange w:author="Vitoria Pratte" w:date="2018-07-13T05:55:13.0285551" w:id="1437576610">
        <w:sectPr w:rsidR="00971254">
          <w:pgSz w:w="11906" w:h="16838"/>
          <w:pgMar w:top="1417" w:right="1701" w:bottom="1417" w:left="1701" w:header="708" w:footer="708" w:gutter="0"/>
          <w:cols w:space="708"/>
          <w:docGrid w:linePitch="360"/>
        </w:sectPr>
      </w:sectPrChange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46013" w:rsidP="00B163ED" w:rsidRDefault="00F46013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46013" w:rsidP="00B163ED" w:rsidRDefault="00F46013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D36AFA" w:rsidR="00A51C35" w:rsidP="29880C91" w:rsidRDefault="00D36AFA" w14:paraId="78E31599" wp14:textId="77777777">
    <w:pPr>
      <w:pStyle w:val="Rodap"/>
      <w:rPr>
        <w:sz w:val="24"/>
        <w:szCs w:val="24"/>
        <w:rPrChange w:author="Anaclete Galvão Coelho" w:date="2018-07-13T09:40:43.1377474" w:id="733629338">
          <w:rPr/>
        </w:rPrChange>
      </w:rPr>
      <w:pPrChange w:author="Anaclete Galvão Coelho" w:date="2018-07-13T09:40:43.1377474" w:id="2071665745">
        <w:pPr>
          <w:pStyle w:val="Rodap"/>
        </w:pPr>
      </w:pPrChange>
    </w:pPr>
    <w:r w:rsidRPr="29880C91">
      <w:rPr>
        <w:color w:val="5B9BD5" w:themeColor="accent1"/>
        <w:rPrChange w:author="Anaclete Galvão Coelho" w:date="2018-07-13T09:40:43.1377474" w:id="2094732745">
          <w:rPr>
            <w:color w:val="5B9BD5" w:themeColor="accent1"/>
            <w:szCs w:val="20"/>
          </w:rPr>
        </w:rPrChange>
      </w:rPr>
      <w:t xml:space="preserve">                                                                                                                                 </w:t>
    </w:r>
    <w:r w:rsidRPr="29880C91">
      <w:rPr>
        <w:color w:val="5B9BD5" w:themeColor="accent1"/>
        <w:rPrChange w:author="Anaclete Galvão Coelho" w:date="2018-07-13T09:40:43.1377474" w:id="23433526">
          <w:rPr>
            <w:color w:val="5B9BD5" w:themeColor="accent1"/>
            <w:szCs w:val="20"/>
          </w:rPr>
        </w:rPrChange>
      </w:rPr>
      <w:t xml:space="preserve"> </w:t>
    </w:r>
    <w:r w:rsidRPr="29880C91">
      <w:rPr>
        <w:color w:val="5B9BD5" w:themeColor="accent1"/>
        <w:rPrChange w:author="Anaclete Galvão Coelho" w:date="2018-07-13T09:40:43.1377474" w:id="948770628">
          <w:rPr>
            <w:color w:val="5B9BD5" w:themeColor="accent1"/>
            <w:szCs w:val="20"/>
          </w:rPr>
        </w:rPrChange>
      </w:rPr>
      <w:t xml:space="preserve">      </w:t>
    </w:r>
    <w:r w:rsidRPr="29880C91">
      <w:rPr>
        <w:rPrChange w:author="Anaclete Galvão Coelho" w:date="2018-07-13T09:40:43.1377474" w:id="6868516">
          <w:rPr>
            <w:szCs w:val="20"/>
          </w:rPr>
        </w:rPrChange>
      </w:rPr>
      <w:t xml:space="preserve">Grupo </w:t>
    </w:r>
    <w:proofErr w:type="spellStart"/>
    <w:r w:rsidRPr="29880C91">
      <w:rPr>
        <w:rPrChange w:author="Anaclete Galvão Coelho" w:date="2018-07-13T09:40:43.1377474" w:id="1980254838">
          <w:rPr>
            <w:szCs w:val="20"/>
          </w:rPr>
        </w:rPrChange>
      </w:rPr>
      <w:t xml:space="preserve">Viceri</w:t>
    </w:r>
    <w:proofErr w:type="spellEnd"/>
    <w:r w:rsidRPr="29880C91">
      <w:rPr>
        <w:rPrChange w:author="Anaclete Galvão Coelho" w:date="2018-07-13T09:40:43.1377474" w:id="175668758">
          <w:rPr>
            <w:szCs w:val="20"/>
          </w:rPr>
        </w:rPrChange>
      </w:rPr>
      <w:t xml:space="preserve"> </w:t>
    </w:r>
    <w:r w:rsidRPr="29880C91" w:rsidR="00A51C35">
      <w:rPr>
        <w:rPrChange w:author="Anaclete Galvão Coelho" w:date="2018-07-13T09:40:43.1377474" w:id="1045791107">
          <w:rPr>
            <w:szCs w:val="20"/>
          </w:rPr>
        </w:rPrChange>
      </w:rPr>
      <w:t xml:space="preserve">pág. </w:t>
    </w:r>
    <w:r w:rsidRPr="29880C91" w:rsidR="00A51C35">
      <w:rPr>
        <w:noProof/>
        <w:rPrChange w:author="Anaclete Galvão Coelho" w:date="2018-07-13T09:40:43.1377474" w:id="1290938858">
          <w:rPr>
            <w:szCs w:val="20"/>
          </w:rPr>
        </w:rPrChange>
      </w:rPr>
      <w:fldChar w:fldCharType="begin"/>
    </w:r>
    <w:r w:rsidRPr="00D36AFA" w:rsidR="00A51C35">
      <w:rPr>
        <w:szCs w:val="20"/>
      </w:rPr>
      <w:instrText>PAGE  \* Arabic</w:instrText>
    </w:r>
    <w:r w:rsidRPr="00D36AFA" w:rsidR="00A51C35">
      <w:rPr>
        <w:szCs w:val="20"/>
      </w:rPr>
      <w:fldChar w:fldCharType="separate"/>
    </w:r>
    <w:r w:rsidRPr="29880C91" w:rsidR="0002060D">
      <w:rPr>
        <w:noProof/>
        <w:rPrChange w:author="Anaclete Galvão Coelho" w:date="2018-07-13T09:40:43.1377474" w:id="1263078905">
          <w:rPr>
            <w:noProof/>
            <w:szCs w:val="20"/>
          </w:rPr>
        </w:rPrChange>
      </w:rPr>
      <w:t>1</w:t>
    </w:r>
    <w:r w:rsidRPr="29880C91" w:rsidR="00A51C35">
      <w:rPr>
        <w:noProof/>
        <w:rPrChange w:author="Anaclete Galvão Coelho" w:date="2018-07-13T09:40:43.1377474" w:id="121430062">
          <w:rPr>
            <w:szCs w:val="20"/>
          </w:rPr>
        </w:rPrChange>
      </w:rPr>
      <w:fldChar w:fldCharType="end"/>
    </w:r>
  </w:p>
  <w:p xmlns:wp14="http://schemas.microsoft.com/office/word/2010/wordml" w:rsidR="00A51C35" w:rsidRDefault="00A51C35" w14:paraId="049F31CB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46013" w:rsidP="00B163ED" w:rsidRDefault="00F46013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46013" w:rsidP="00B163ED" w:rsidRDefault="00F46013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163ED" w:rsidRDefault="00B163ED" w14:paraId="7BDF2D02" wp14:textId="77777777">
    <w:pPr>
      <w:pStyle w:val="Cabealho"/>
    </w:pPr>
    <w:r>
      <w:rPr>
        <w:rFonts w:ascii="Arial" w:hAnsi="Arial" w:cs="Arial"/>
        <w:b/>
        <w:bCs/>
        <w:noProof/>
        <w:color w:val="808080"/>
        <w:sz w:val="16"/>
        <w:szCs w:val="16"/>
        <w:lang w:eastAsia="pt-BR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748556F0" wp14:editId="3A65291A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142365" cy="843280"/>
          <wp:effectExtent l="0" t="0" r="635" b="0"/>
          <wp:wrapThrough wrapText="bothSides">
            <wp:wrapPolygon edited="0">
              <wp:start x="14888" y="0"/>
              <wp:lineTo x="9605" y="3253"/>
              <wp:lineTo x="7204" y="7807"/>
              <wp:lineTo x="8645" y="11711"/>
              <wp:lineTo x="961" y="14964"/>
              <wp:lineTo x="961" y="17566"/>
              <wp:lineTo x="10086" y="19518"/>
              <wp:lineTo x="20171" y="19518"/>
              <wp:lineTo x="21132" y="14964"/>
              <wp:lineTo x="19691" y="13663"/>
              <wp:lineTo x="14888" y="11711"/>
              <wp:lineTo x="17770" y="0"/>
              <wp:lineTo x="14888" y="0"/>
            </wp:wrapPolygon>
          </wp:wrapThrough>
          <wp:docPr id="1" name="Imagem 1" descr="Descrição: cid:image005.png@01CE320F.E99669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id:image005.png@01CE320F.E996695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843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B0F"/>
    <w:multiLevelType w:val="hybridMultilevel"/>
    <w:tmpl w:val="67BE73EA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34678B"/>
    <w:multiLevelType w:val="hybridMultilevel"/>
    <w:tmpl w:val="F8F69064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F72093"/>
    <w:multiLevelType w:val="hybridMultilevel"/>
    <w:tmpl w:val="E2EAA7FE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1122FC"/>
    <w:multiLevelType w:val="hybridMultilevel"/>
    <w:tmpl w:val="8C2AACEE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1D5022"/>
    <w:multiLevelType w:val="hybridMultilevel"/>
    <w:tmpl w:val="972C08D4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7C22FB"/>
    <w:multiLevelType w:val="hybridMultilevel"/>
    <w:tmpl w:val="65A4E0D6"/>
    <w:lvl w:ilvl="0" w:tplc="0416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97F5FDD"/>
    <w:multiLevelType w:val="hybridMultilevel"/>
    <w:tmpl w:val="F0989F46"/>
    <w:lvl w:ilvl="0" w:tplc="0416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38363A5"/>
    <w:multiLevelType w:val="hybridMultilevel"/>
    <w:tmpl w:val="1A9C4F30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B17114"/>
    <w:multiLevelType w:val="hybridMultilevel"/>
    <w:tmpl w:val="BFF464FE"/>
    <w:lvl w:ilvl="0" w:tplc="04160009">
      <w:start w:val="1"/>
      <w:numFmt w:val="bullet"/>
      <w:lvlText w:val=""/>
      <w:lvlJc w:val="left"/>
      <w:pPr>
        <w:ind w:left="947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hint="default" w:ascii="Wingdings" w:hAnsi="Wingdings"/>
      </w:rPr>
    </w:lvl>
  </w:abstractNum>
  <w:abstractNum w:abstractNumId="9" w15:restartNumberingAfterBreak="0">
    <w:nsid w:val="75AF10DC"/>
    <w:multiLevelType w:val="hybridMultilevel"/>
    <w:tmpl w:val="03A2A5C8"/>
    <w:lvl w:ilvl="0" w:tplc="7FDC92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88F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8FE15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C5657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33CE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37E1D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BE083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B7AA0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D0A46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5E92D11"/>
    <w:multiLevelType w:val="hybridMultilevel"/>
    <w:tmpl w:val="31D29C04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73"/>
    <w:rsid w:val="0002060D"/>
    <w:rsid w:val="000C23E6"/>
    <w:rsid w:val="00106C65"/>
    <w:rsid w:val="00190674"/>
    <w:rsid w:val="002325C0"/>
    <w:rsid w:val="003F502B"/>
    <w:rsid w:val="004B67E5"/>
    <w:rsid w:val="004D1732"/>
    <w:rsid w:val="0054185E"/>
    <w:rsid w:val="006D422C"/>
    <w:rsid w:val="007B3273"/>
    <w:rsid w:val="00971254"/>
    <w:rsid w:val="00A0661A"/>
    <w:rsid w:val="00A51C35"/>
    <w:rsid w:val="00A66F60"/>
    <w:rsid w:val="00B163ED"/>
    <w:rsid w:val="00B9439E"/>
    <w:rsid w:val="00BB1EDB"/>
    <w:rsid w:val="00BE0D73"/>
    <w:rsid w:val="00C06D39"/>
    <w:rsid w:val="00D36AFA"/>
    <w:rsid w:val="00E64E94"/>
    <w:rsid w:val="00EB750F"/>
    <w:rsid w:val="00F46013"/>
    <w:rsid w:val="00FB6DF9"/>
    <w:rsid w:val="06DA61F8"/>
    <w:rsid w:val="07DB8DEE"/>
    <w:rsid w:val="23C5ED4F"/>
    <w:rsid w:val="29880C91"/>
    <w:rsid w:val="3F290A0E"/>
    <w:rsid w:val="429E19DB"/>
    <w:rsid w:val="43DA9C00"/>
    <w:rsid w:val="4EAF4790"/>
    <w:rsid w:val="7AC437F7"/>
    <w:rsid w:val="7AFEC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057D1"/>
  <w15:chartTrackingRefBased/>
  <w15:docId w15:val="{192DBBC4-195D-4F62-8DD6-B4215481E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327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661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661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27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B327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7B32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7B327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A066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661A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A066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661A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A0661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6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0661A"/>
    <w:rPr>
      <w:rFonts w:ascii="Segoe UI" w:hAnsi="Segoe UI" w:cs="Segoe UI"/>
      <w:sz w:val="18"/>
      <w:szCs w:val="18"/>
    </w:rPr>
  </w:style>
  <w:style w:type="character" w:styleId="Ttulo2Char" w:customStyle="1">
    <w:name w:val="Título 2 Char"/>
    <w:basedOn w:val="Fontepargpadro"/>
    <w:link w:val="Ttulo2"/>
    <w:uiPriority w:val="9"/>
    <w:rsid w:val="00A0661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A0661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163E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163ED"/>
  </w:style>
  <w:style w:type="paragraph" w:styleId="Rodap">
    <w:name w:val="footer"/>
    <w:basedOn w:val="Normal"/>
    <w:link w:val="RodapChar"/>
    <w:uiPriority w:val="99"/>
    <w:unhideWhenUsed/>
    <w:rsid w:val="00B163E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1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EC46.378D52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98E3B5FFCD034496A5CDDBC1263685" ma:contentTypeVersion="5" ma:contentTypeDescription="Crie um novo documento." ma:contentTypeScope="" ma:versionID="52039341449bc9d361567833a8384dcb">
  <xsd:schema xmlns:xsd="http://www.w3.org/2001/XMLSchema" xmlns:xs="http://www.w3.org/2001/XMLSchema" xmlns:p="http://schemas.microsoft.com/office/2006/metadata/properties" xmlns:ns2="0e47ee16-4b56-425a-a844-6d7f0a41ed01" xmlns:ns3="01196ced-fa4b-42fe-b68d-d168b607c104" targetNamespace="http://schemas.microsoft.com/office/2006/metadata/properties" ma:root="true" ma:fieldsID="cee59c45f44b1d23eb27a8958538fd1e" ns2:_="" ns3:_="">
    <xsd:import namespace="0e47ee16-4b56-425a-a844-6d7f0a41ed01"/>
    <xsd:import namespace="01196ced-fa4b-42fe-b68d-d168b607c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7ee16-4b56-425a-a844-6d7f0a41e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6ced-fa4b-42fe-b68d-d168b607c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B96AC9-3FB4-4389-B4CF-3D1DBB0BBC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E6F04B-0353-471B-815B-AE36A4C95DD0}"/>
</file>

<file path=customXml/itemProps3.xml><?xml version="1.0" encoding="utf-8"?>
<ds:datastoreItem xmlns:ds="http://schemas.openxmlformats.org/officeDocument/2006/customXml" ds:itemID="{F266AFCA-8D06-4094-8D9E-07F752549397}"/>
</file>

<file path=customXml/itemProps4.xml><?xml version="1.0" encoding="utf-8"?>
<ds:datastoreItem xmlns:ds="http://schemas.openxmlformats.org/officeDocument/2006/customXml" ds:itemID="{63A6910E-B370-4D39-97BA-6352368DCC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Vitoria Pratte</dc:creator>
  <keywords/>
  <dc:description/>
  <lastModifiedBy>Anaclete Galvão Coelho</lastModifiedBy>
  <revision>12</revision>
  <dcterms:created xsi:type="dcterms:W3CDTF">2018-06-21T12:14:00.0000000Z</dcterms:created>
  <dcterms:modified xsi:type="dcterms:W3CDTF">2018-07-13T16:48:42.6476301Z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0x010100D498E3B5FFCD034496A5CDDBC1263685</vt:lpwstr>
  </property>
</Properties>
</file>